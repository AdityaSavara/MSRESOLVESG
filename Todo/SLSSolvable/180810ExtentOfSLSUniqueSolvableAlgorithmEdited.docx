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C149D" w14:textId="77777777" w:rsidR="00DD6313" w:rsidRDefault="00DD6313" w:rsidP="00DD6313">
      <w:proofErr w:type="spellStart"/>
      <w:proofErr w:type="gramStart"/>
      <w:r>
        <w:t>ExtentOfSLSUniqueSolvable</w:t>
      </w:r>
      <w:proofErr w:type="spellEnd"/>
      <w:r>
        <w:t>(</w:t>
      </w:r>
      <w:proofErr w:type="gramEnd"/>
      <w:r>
        <w:t>) Algorithm</w:t>
      </w:r>
    </w:p>
    <w:p w14:paraId="692F9836" w14:textId="1A0916EF" w:rsidR="00D931F3" w:rsidRDefault="00996820" w:rsidP="00DD6313">
      <w:pPr>
        <w:pStyle w:val="ListParagraph"/>
        <w:numPr>
          <w:ilvl w:val="0"/>
          <w:numId w:val="2"/>
        </w:numPr>
      </w:pPr>
      <w:r>
        <w:t xml:space="preserve">If specified, the </w:t>
      </w:r>
      <w:del w:id="0" w:author="Andrea Kraetz" w:date="2018-08-10T10:08:00Z">
        <w:r w:rsidDel="009C7C7D">
          <w:delText>chosen</w:delText>
        </w:r>
      </w:del>
      <w:proofErr w:type="spellStart"/>
      <w:ins w:id="1" w:author="Andrea Kraetz" w:date="2018-08-10T10:08:00Z">
        <w:r w:rsidR="009C7C7D">
          <w:t>truncatedProvided</w:t>
        </w:r>
      </w:ins>
      <w:proofErr w:type="spellEnd"/>
      <w:r>
        <w:t xml:space="preserve"> reference data will be multiplied by the molecular likelihoods. </w:t>
      </w:r>
      <w:r w:rsidR="00D931F3">
        <w:t xml:space="preserve">The intensities of any mass fragments containing only intensities less than the </w:t>
      </w:r>
      <w:proofErr w:type="spellStart"/>
      <w:r w:rsidR="00D931F3">
        <w:t>majorPeakThreshold</w:t>
      </w:r>
      <w:proofErr w:type="spellEnd"/>
      <w:r w:rsidR="00D931F3">
        <w:t xml:space="preserve">=30% will be set to zero. Create a </w:t>
      </w:r>
      <w:commentRangeStart w:id="2"/>
      <w:commentRangeStart w:id="3"/>
      <w:del w:id="4" w:author="Andrea Kraetz" w:date="2018-08-10T10:07:00Z">
        <w:r w:rsidR="00D931F3" w:rsidDel="009C7C7D">
          <w:delText>chosen</w:delText>
        </w:r>
      </w:del>
      <w:ins w:id="5" w:author="Andrea Kraetz" w:date="2018-08-10T10:08:00Z">
        <w:r w:rsidR="009C7C7D">
          <w:t>truncatedProvided</w:t>
        </w:r>
      </w:ins>
      <w:del w:id="6" w:author="Andrea Kraetz" w:date="2018-08-10T10:07:00Z">
        <w:r w:rsidR="00D931F3" w:rsidDel="009C7C7D">
          <w:delText xml:space="preserve">RefDataas1sand0s </w:delText>
        </w:r>
      </w:del>
      <w:commentRangeEnd w:id="2"/>
      <w:commentRangeEnd w:id="3"/>
      <w:ins w:id="7" w:author="Andrea Kraetz" w:date="2018-08-10T10:07:00Z">
        <w:r w:rsidR="009C7C7D">
          <w:t xml:space="preserve">RefDataas1sand0s </w:t>
        </w:r>
      </w:ins>
      <w:r w:rsidR="00FD0F25">
        <w:rPr>
          <w:rStyle w:val="CommentReference"/>
        </w:rPr>
        <w:commentReference w:id="2"/>
      </w:r>
      <w:r w:rsidR="009C7C7D">
        <w:rPr>
          <w:rStyle w:val="CommentReference"/>
        </w:rPr>
        <w:commentReference w:id="3"/>
      </w:r>
      <w:r w:rsidR="00D931F3">
        <w:t xml:space="preserve">with the altered </w:t>
      </w:r>
      <w:del w:id="8" w:author="Andrea Kraetz" w:date="2018-08-10T10:08:00Z">
        <w:r w:rsidR="00D931F3" w:rsidDel="009C7C7D">
          <w:delText>chosen</w:delText>
        </w:r>
      </w:del>
      <w:proofErr w:type="spellStart"/>
      <w:ins w:id="9" w:author="Andrea Kraetz" w:date="2018-08-10T10:08:00Z">
        <w:r w:rsidR="009C7C7D">
          <w:t>truncatedProvided</w:t>
        </w:r>
      </w:ins>
      <w:proofErr w:type="spellEnd"/>
      <w:r w:rsidR="00D931F3">
        <w:t xml:space="preserve"> reference intensity array</w:t>
      </w:r>
      <w:r w:rsidR="00693B4A">
        <w:t xml:space="preserve"> where 1 represents the location of a non-zero intensity and 0, the intensity at the location of a zero.</w:t>
      </w:r>
    </w:p>
    <w:p w14:paraId="61EF2CE7" w14:textId="2C3E9676" w:rsidR="00DD6313" w:rsidRDefault="00DD6313" w:rsidP="00DD6313">
      <w:pPr>
        <w:pStyle w:val="ListParagraph"/>
        <w:numPr>
          <w:ilvl w:val="0"/>
          <w:numId w:val="2"/>
        </w:numPr>
      </w:pPr>
      <w:r>
        <w:t xml:space="preserve">Use the </w:t>
      </w:r>
      <w:del w:id="10" w:author="Andrea Kraetz" w:date="2018-08-10T10:08:00Z">
        <w:r w:rsidDel="009C7C7D">
          <w:delText>chosen</w:delText>
        </w:r>
      </w:del>
      <w:ins w:id="11" w:author="Andrea Kraetz" w:date="2018-08-10T10:08:00Z">
        <w:r w:rsidR="009C7C7D">
          <w:t>truncatedProvided</w:t>
        </w:r>
      </w:ins>
      <w:r>
        <w:t>RefDataas1sand0s to create a parallel array only containing the location of any unique fragments.</w:t>
      </w:r>
      <w:r w:rsidR="00693B4A">
        <w:t xml:space="preserve"> This will be called </w:t>
      </w:r>
      <w:proofErr w:type="spellStart"/>
      <w:r w:rsidR="00693B4A">
        <w:t>uniqueMassFragmentsIn</w:t>
      </w:r>
      <w:del w:id="12" w:author="Andrea Kraetz" w:date="2018-08-10T10:08:00Z">
        <w:r w:rsidR="00693B4A" w:rsidDel="009C7C7D">
          <w:delText>Chosen</w:delText>
        </w:r>
      </w:del>
      <w:ins w:id="13" w:author="Andrea Kraetz" w:date="2018-08-10T10:08:00Z">
        <w:r w:rsidR="009C7C7D">
          <w:t>TruncatedProvided</w:t>
        </w:r>
      </w:ins>
      <w:r w:rsidR="00693B4A">
        <w:t>RefIntensityArray</w:t>
      </w:r>
      <w:proofErr w:type="spellEnd"/>
      <w:r w:rsidR="00693B4A">
        <w:t>.</w:t>
      </w:r>
    </w:p>
    <w:p w14:paraId="2F9A793A" w14:textId="253507FA" w:rsidR="00693B4A" w:rsidRDefault="009C7C7D" w:rsidP="00693B4A">
      <w:pPr>
        <w:pStyle w:val="ListParagraph"/>
        <w:numPr>
          <w:ilvl w:val="0"/>
          <w:numId w:val="2"/>
        </w:numPr>
      </w:pPr>
      <w:ins w:id="14" w:author="Andrea Kraetz" w:date="2018-08-10T10:10:00Z">
        <w:r>
          <w:t>A 1-D array containing the sums of the 1s</w:t>
        </w:r>
      </w:ins>
      <w:ins w:id="15" w:author="Andrea Kraetz" w:date="2018-08-10T10:12:00Z">
        <w:r>
          <w:t xml:space="preserve"> (non-zero reference intensities) </w:t>
        </w:r>
      </w:ins>
      <w:ins w:id="16" w:author="Andrea Kraetz" w:date="2018-08-10T10:15:00Z">
        <w:r>
          <w:t xml:space="preserve">across all molecules </w:t>
        </w:r>
      </w:ins>
      <w:bookmarkStart w:id="17" w:name="_GoBack"/>
      <w:bookmarkEnd w:id="17"/>
      <w:ins w:id="18" w:author="Andrea Kraetz" w:date="2018-08-10T10:12:00Z">
        <w:r>
          <w:t xml:space="preserve">for each </w:t>
        </w:r>
      </w:ins>
      <w:ins w:id="19" w:author="Andrea Kraetz" w:date="2018-08-10T10:15:00Z">
        <w:r>
          <w:t>mass fragment</w:t>
        </w:r>
      </w:ins>
      <w:ins w:id="20" w:author="Andrea Kraetz" w:date="2018-08-10T10:10:00Z">
        <w:r>
          <w:t xml:space="preserve"> in the </w:t>
        </w:r>
      </w:ins>
      <w:ins w:id="21" w:author="Andrea Kraetz" w:date="2018-08-10T10:11:00Z">
        <w:r>
          <w:t>truncatedProvided</w:t>
        </w:r>
        <w:r>
          <w:t>RefDataas1sand0s</w:t>
        </w:r>
        <w:r w:rsidDel="009C7C7D">
          <w:t xml:space="preserve"> </w:t>
        </w:r>
      </w:ins>
      <w:commentRangeStart w:id="22"/>
      <w:del w:id="23" w:author="Andrea Kraetz" w:date="2018-08-10T10:10:00Z">
        <w:r w:rsidR="00D931F3" w:rsidDel="009C7C7D">
          <w:delText xml:space="preserve">An array of sums </w:delText>
        </w:r>
      </w:del>
      <w:r w:rsidR="00D931F3">
        <w:t>will be created</w:t>
      </w:r>
      <w:del w:id="24" w:author="Andrea Kraetz" w:date="2018-08-10T10:12:00Z">
        <w:r w:rsidR="00D931F3" w:rsidDel="009C7C7D">
          <w:delText xml:space="preserve"> for each molecule</w:delText>
        </w:r>
        <w:commentRangeEnd w:id="22"/>
        <w:r w:rsidR="00FD0F25" w:rsidDel="009C7C7D">
          <w:rPr>
            <w:rStyle w:val="CommentReference"/>
          </w:rPr>
          <w:commentReference w:id="22"/>
        </w:r>
      </w:del>
      <w:r w:rsidR="00D931F3">
        <w:t xml:space="preserve">. If any value within that array is non-zero, the molecule is solvable by SLS. </w:t>
      </w:r>
      <w:r w:rsidR="00693B4A">
        <w:t xml:space="preserve">An N number of </w:t>
      </w:r>
      <w:ins w:id="25" w:author="Andrea Kraetz" w:date="2018-08-10T10:13:00Z">
        <w:r>
          <w:t>truncated mass fragmentation patterns (</w:t>
        </w:r>
        <w:proofErr w:type="spellStart"/>
        <w:r>
          <w:t>reducedFragmentationPatterns</w:t>
        </w:r>
        <w:proofErr w:type="spellEnd"/>
        <w:r>
          <w:t>)</w:t>
        </w:r>
      </w:ins>
      <w:del w:id="26" w:author="Andrea Kraetz" w:date="2018-08-10T10:13:00Z">
        <w:r w:rsidR="00693B4A" w:rsidDel="009C7C7D">
          <w:delText xml:space="preserve">mass </w:delText>
        </w:r>
        <w:commentRangeStart w:id="27"/>
        <w:r w:rsidR="00693B4A" w:rsidDel="009C7C7D">
          <w:delText xml:space="preserve">fragments </w:delText>
        </w:r>
        <w:commentRangeEnd w:id="27"/>
        <w:r w:rsidR="00FD0F25" w:rsidDel="009C7C7D">
          <w:rPr>
            <w:rStyle w:val="CommentReference"/>
          </w:rPr>
          <w:commentReference w:id="27"/>
        </w:r>
        <w:r w:rsidR="00693B4A" w:rsidDel="009C7C7D">
          <w:delText>(</w:delText>
        </w:r>
      </w:del>
      <w:r w:rsidR="00693B4A">
        <w:t xml:space="preserve">specified by </w:t>
      </w:r>
      <w:proofErr w:type="spellStart"/>
      <w:r w:rsidR="00D931F3">
        <w:t>keep_N_</w:t>
      </w:r>
      <w:r w:rsidR="00693B4A">
        <w:t>ExtentOfSLSUniqueSolvableCombinations</w:t>
      </w:r>
      <w:proofErr w:type="spellEnd"/>
      <w:r w:rsidR="00693B4A">
        <w:t xml:space="preserve">) will be stored in </w:t>
      </w:r>
      <w:proofErr w:type="spellStart"/>
      <w:r w:rsidR="00693B4A">
        <w:t>extentOfSLSUniqueSolvableFragements</w:t>
      </w:r>
      <w:proofErr w:type="spellEnd"/>
      <w:r w:rsidR="00693B4A">
        <w:t xml:space="preserve"> as sorted by their </w:t>
      </w:r>
      <w:r w:rsidR="00373337">
        <w:t>count of solvable molecules and the</w:t>
      </w:r>
      <w:del w:id="28" w:author="Yurik" w:date="2018-08-08T22:32:00Z">
        <w:r w:rsidR="00373337" w:rsidDel="00E9735B">
          <w:delText>ir</w:delText>
        </w:r>
      </w:del>
      <w:r w:rsidR="00373337">
        <w:t xml:space="preserve"> </w:t>
      </w:r>
      <w:ins w:id="29" w:author="Yurik" w:date="2018-08-08T22:32:00Z">
        <w:r w:rsidR="00E9735B">
          <w:t xml:space="preserve">also an intensity based term for the </w:t>
        </w:r>
      </w:ins>
      <w:r w:rsidR="00693B4A">
        <w:t>objective function</w:t>
      </w:r>
      <w:ins w:id="30" w:author="Yurik" w:date="2018-08-08T22:32:00Z">
        <w:r w:rsidR="00E9735B">
          <w:t>.</w:t>
        </w:r>
      </w:ins>
      <w:del w:id="31" w:author="Yurik" w:date="2018-08-08T22:32:00Z">
        <w:r w:rsidR="00693B4A" w:rsidDel="00E9735B">
          <w:delText xml:space="preserve"> ranking</w:delText>
        </w:r>
      </w:del>
      <w:r w:rsidR="00693B4A">
        <w:t xml:space="preserve">. </w:t>
      </w:r>
      <w:ins w:id="32" w:author="Yurik" w:date="2018-08-08T22:34:00Z">
        <w:r w:rsidR="00FA0D0E">
          <w:rPr>
            <w:i/>
          </w:rPr>
          <w:t>z</w:t>
        </w:r>
      </w:ins>
      <w:ins w:id="33" w:author="Yurik" w:date="2018-08-08T22:32:00Z">
        <w:r w:rsidR="00E9735B">
          <w:rPr>
            <w:i/>
          </w:rPr>
          <w:t xml:space="preserve"> = </w:t>
        </w:r>
      </w:ins>
      <w:ins w:id="34" w:author="Yurik" w:date="2018-08-08T22:33:00Z">
        <w:r w:rsidR="00FA0D0E">
          <w:rPr>
            <w:i/>
          </w:rPr>
          <w:t>(</w:t>
        </w:r>
      </w:ins>
      <w:proofErr w:type="spellStart"/>
      <w:proofErr w:type="gramStart"/>
      <w:ins w:id="35" w:author="Yurik" w:date="2018-08-08T22:34:00Z">
        <w:r w:rsidR="00FA0D0E">
          <w:rPr>
            <w:i/>
          </w:rPr>
          <w:t>z</w:t>
        </w:r>
      </w:ins>
      <w:ins w:id="36" w:author="Yurik" w:date="2018-08-08T22:33:00Z">
        <w:r w:rsidR="00E9735B" w:rsidRPr="00E9735B">
          <w:rPr>
            <w:i/>
            <w:vertAlign w:val="subscript"/>
            <w:rPrChange w:id="37" w:author="Yurik" w:date="2018-08-08T22:33:00Z">
              <w:rPr>
                <w:i/>
              </w:rPr>
            </w:rPrChange>
          </w:rPr>
          <w:t>s</w:t>
        </w:r>
        <w:r w:rsidR="00FA0D0E">
          <w:rPr>
            <w:i/>
          </w:rPr>
          <w:t>,</w:t>
        </w:r>
      </w:ins>
      <w:ins w:id="38" w:author="Yurik" w:date="2018-08-08T22:34:00Z">
        <w:r w:rsidR="00FA0D0E">
          <w:rPr>
            <w:i/>
          </w:rPr>
          <w:t>z</w:t>
        </w:r>
      </w:ins>
      <w:ins w:id="39" w:author="Yurik" w:date="2018-08-08T22:33:00Z">
        <w:r w:rsidR="00FA0D0E" w:rsidRPr="00FA0D0E">
          <w:rPr>
            <w:i/>
            <w:vertAlign w:val="subscript"/>
            <w:rPrChange w:id="40" w:author="Yurik" w:date="2018-08-08T22:33:00Z">
              <w:rPr>
                <w:i/>
              </w:rPr>
            </w:rPrChange>
          </w:rPr>
          <w:t>I</w:t>
        </w:r>
        <w:proofErr w:type="spellEnd"/>
        <w:proofErr w:type="gramEnd"/>
        <w:r w:rsidR="00FA0D0E">
          <w:rPr>
            <w:i/>
          </w:rPr>
          <w:t>)</w:t>
        </w:r>
      </w:ins>
      <w:ins w:id="41" w:author="Yurik" w:date="2018-08-08T22:34:00Z">
        <w:r w:rsidR="00FA0D0E">
          <w:rPr>
            <w:i/>
          </w:rPr>
          <w:t xml:space="preserve"> so z is 2D.</w:t>
        </w:r>
      </w:ins>
    </w:p>
    <w:p w14:paraId="542981B5" w14:textId="77777777" w:rsidR="00693B4A" w:rsidRDefault="00693B4A" w:rsidP="00693B4A">
      <w:pPr>
        <w:pStyle w:val="ListParagraph"/>
        <w:numPr>
          <w:ilvl w:val="1"/>
          <w:numId w:val="2"/>
        </w:numPr>
      </w:pPr>
      <w:r>
        <w:t xml:space="preserve">There are two options for </w:t>
      </w:r>
      <w:ins w:id="42" w:author="Yurik" w:date="2018-08-08T22:30:00Z">
        <w:r w:rsidR="00E9735B">
          <w:t xml:space="preserve">second part of the </w:t>
        </w:r>
      </w:ins>
      <w:r>
        <w:t xml:space="preserve">objective </w:t>
      </w:r>
      <w:proofErr w:type="gramStart"/>
      <w:r>
        <w:t xml:space="preserve">function </w:t>
      </w:r>
      <w:ins w:id="43" w:author="Yurik" w:date="2018-08-08T22:31:00Z">
        <w:r w:rsidR="00E9735B">
          <w:t>,</w:t>
        </w:r>
        <w:proofErr w:type="gramEnd"/>
        <w:r w:rsidR="00E9735B" w:rsidRPr="00FA0D0E">
          <w:rPr>
            <w:i/>
            <w:rPrChange w:id="44" w:author="Yurik" w:date="2018-08-08T22:34:00Z">
              <w:rPr/>
            </w:rPrChange>
          </w:rPr>
          <w:t xml:space="preserve"> </w:t>
        </w:r>
      </w:ins>
      <w:proofErr w:type="spellStart"/>
      <w:ins w:id="45" w:author="Yurik" w:date="2018-08-08T22:34:00Z">
        <w:r w:rsidR="00FA0D0E">
          <w:rPr>
            <w:i/>
          </w:rPr>
          <w:t>z</w:t>
        </w:r>
        <w:r w:rsidR="00FA0D0E" w:rsidRPr="00FA0D0E">
          <w:rPr>
            <w:i/>
            <w:vertAlign w:val="subscript"/>
            <w:rPrChange w:id="46" w:author="Yurik" w:date="2018-08-08T22:34:00Z">
              <w:rPr/>
            </w:rPrChange>
          </w:rPr>
          <w:t>I</w:t>
        </w:r>
        <w:r w:rsidR="00FA0D0E">
          <w:t>,</w:t>
        </w:r>
      </w:ins>
      <w:ins w:id="47" w:author="Yurik" w:date="2018-08-08T22:31:00Z">
        <w:r w:rsidR="00E9735B">
          <w:t>which</w:t>
        </w:r>
        <w:proofErr w:type="spellEnd"/>
        <w:r w:rsidR="00E9735B">
          <w:t xml:space="preserve"> is the intensity part</w:t>
        </w:r>
      </w:ins>
      <w:del w:id="48" w:author="Yurik" w:date="2018-08-08T22:30:00Z">
        <w:r w:rsidDel="00E9735B">
          <w:delText>ranking</w:delText>
        </w:r>
      </w:del>
      <w:r>
        <w:t>: 1) sum of the square roots of the maximum unique peaks and 2) significance sum.</w:t>
      </w:r>
    </w:p>
    <w:p w14:paraId="5761DC36" w14:textId="77777777" w:rsidR="00693B4A" w:rsidRDefault="00693B4A" w:rsidP="00693B4A">
      <w:pPr>
        <w:pStyle w:val="ListParagraph"/>
        <w:numPr>
          <w:ilvl w:val="2"/>
          <w:numId w:val="2"/>
        </w:numPr>
      </w:pPr>
      <w:r>
        <w:t xml:space="preserve">If all the molecules are </w:t>
      </w:r>
      <w:del w:id="49" w:author="Yurik" w:date="2018-08-08T22:06:00Z">
        <w:r w:rsidDel="00FD0F25">
          <w:delText xml:space="preserve">solved </w:delText>
        </w:r>
      </w:del>
      <w:ins w:id="50" w:author="Yurik" w:date="2018-08-08T22:06:00Z">
        <w:r w:rsidR="00FD0F25">
          <w:t>solvable by SLS-Unique</w:t>
        </w:r>
      </w:ins>
      <w:del w:id="51" w:author="Yurik" w:date="2018-08-08T22:07:00Z">
        <w:r w:rsidDel="00FD0F25">
          <w:delText>for</w:delText>
        </w:r>
      </w:del>
      <w:r>
        <w:t>, option 1 w</w:t>
      </w:r>
      <w:r w:rsidR="00373337">
        <w:t xml:space="preserve">ill be used. </w:t>
      </w:r>
      <w:del w:id="52" w:author="Yurik" w:date="2018-08-08T22:27:00Z">
        <w:r w:rsidR="00373337" w:rsidDel="00E9735B">
          <w:delText xml:space="preserve">This </w:delText>
        </w:r>
      </w:del>
      <w:ins w:id="53" w:author="Yurik" w:date="2018-08-08T22:27:00Z">
        <w:r w:rsidR="00E9735B">
          <w:t xml:space="preserve">We </w:t>
        </w:r>
      </w:ins>
      <w:r w:rsidR="00373337">
        <w:t xml:space="preserve">will take the square root of intensity </w:t>
      </w:r>
      <w:del w:id="54" w:author="Yurik" w:date="2018-08-08T22:28:00Z">
        <w:r w:rsidR="00373337" w:rsidDel="00E9735B">
          <w:delText xml:space="preserve">at </w:delText>
        </w:r>
      </w:del>
      <w:del w:id="55" w:author="Yurik" w:date="2018-08-08T22:27:00Z">
        <w:r w:rsidR="00373337" w:rsidDel="00E9735B">
          <w:delText xml:space="preserve">a </w:delText>
        </w:r>
      </w:del>
      <w:ins w:id="56" w:author="Yurik" w:date="2018-08-08T22:28:00Z">
        <w:r w:rsidR="00E9735B">
          <w:t xml:space="preserve">of the maximum intensity </w:t>
        </w:r>
      </w:ins>
      <w:r w:rsidR="00373337">
        <w:t xml:space="preserve">unique fragment </w:t>
      </w:r>
      <w:del w:id="57" w:author="Yurik" w:date="2018-08-08T22:28:00Z">
        <w:r w:rsidR="00373337" w:rsidDel="00E9735B">
          <w:delText xml:space="preserve">and </w:delText>
        </w:r>
      </w:del>
      <w:ins w:id="58" w:author="Yurik" w:date="2018-08-08T22:28:00Z">
        <w:r w:rsidR="00E9735B">
          <w:t xml:space="preserve">for each molecule, and </w:t>
        </w:r>
      </w:ins>
      <w:r w:rsidR="00373337">
        <w:t xml:space="preserve">sum </w:t>
      </w:r>
      <w:del w:id="59" w:author="Yurik" w:date="2018-08-08T22:27:00Z">
        <w:r w:rsidR="00373337" w:rsidDel="00E9735B">
          <w:delText xml:space="preserve">this </w:delText>
        </w:r>
      </w:del>
      <w:ins w:id="60" w:author="Yurik" w:date="2018-08-08T22:27:00Z">
        <w:r w:rsidR="00E9735B">
          <w:t>these square roots</w:t>
        </w:r>
      </w:ins>
      <w:del w:id="61" w:author="Yurik" w:date="2018-08-08T22:27:00Z">
        <w:r w:rsidR="00373337" w:rsidDel="00E9735B">
          <w:delText>value acros</w:delText>
        </w:r>
      </w:del>
      <w:ins w:id="62" w:author="Yurik" w:date="2018-08-08T22:28:00Z">
        <w:r w:rsidR="00E9735B">
          <w:t xml:space="preserve">(summed across </w:t>
        </w:r>
      </w:ins>
      <w:del w:id="63" w:author="Yurik" w:date="2018-08-08T22:27:00Z">
        <w:r w:rsidR="00373337" w:rsidDel="00E9735B">
          <w:delText>s</w:delText>
        </w:r>
      </w:del>
      <w:del w:id="64" w:author="Yurik" w:date="2018-08-08T22:28:00Z">
        <w:r w:rsidR="00373337" w:rsidDel="00E9735B">
          <w:delText xml:space="preserve"> </w:delText>
        </w:r>
      </w:del>
      <w:r w:rsidR="00373337">
        <w:t>all the molecules</w:t>
      </w:r>
      <w:ins w:id="65" w:author="Yurik" w:date="2018-08-08T22:29:00Z">
        <w:r w:rsidR="00E9735B">
          <w:t>)</w:t>
        </w:r>
      </w:ins>
      <w:r w:rsidR="00373337">
        <w:t xml:space="preserve">, creating a scalar. </w:t>
      </w:r>
      <w:del w:id="66" w:author="Yurik" w:date="2018-08-08T22:28:00Z">
        <w:r w:rsidR="00373337" w:rsidDel="00E9735B">
          <w:delText xml:space="preserve">If there are multiple unique fragments for each molecule, the function will use </w:delText>
        </w:r>
      </w:del>
      <w:del w:id="67" w:author="Yurik" w:date="2018-08-08T22:29:00Z">
        <w:r w:rsidR="00373337" w:rsidDel="00E9735B">
          <w:delText>the maximum unique intensity for the molecule.</w:delText>
        </w:r>
      </w:del>
      <w:r w:rsidR="009B36F1">
        <w:t xml:space="preserve"> This is used because the significance factor does not account for entirely unique fragments without any overlap. The significance factor for an entirely unique fragment is equal to zero. By using the sum of the square roots of the maximum unique peaks, larger peaks are favored over smaller ones and can be ranked according to the magnitude of their peaks.</w:t>
      </w:r>
    </w:p>
    <w:p w14:paraId="6049ED31" w14:textId="77777777" w:rsidR="00373337" w:rsidRDefault="00373337" w:rsidP="00693B4A">
      <w:pPr>
        <w:pStyle w:val="ListParagraph"/>
        <w:numPr>
          <w:ilvl w:val="2"/>
          <w:numId w:val="2"/>
        </w:numPr>
      </w:pPr>
      <w:r>
        <w:t xml:space="preserve">Else the significance </w:t>
      </w:r>
      <w:ins w:id="68" w:author="Yurik" w:date="2018-08-08T22:29:00Z">
        <w:r w:rsidR="00E9735B">
          <w:t xml:space="preserve">factors </w:t>
        </w:r>
      </w:ins>
      <w:r>
        <w:t xml:space="preserve">sum is used. This finds the significance factor for each intensity in the array </w:t>
      </w:r>
      <w:ins w:id="69" w:author="Yurik" w:date="2018-08-08T22:29:00Z">
        <w:r w:rsidR="00E9735B">
          <w:t xml:space="preserve">(which is a function of the other values in each mass fragment row/column) </w:t>
        </w:r>
      </w:ins>
      <w:r>
        <w:t>and sums them all together.</w:t>
      </w:r>
      <w:r w:rsidR="009B36F1">
        <w:t xml:space="preserve"> Since fragments </w:t>
      </w:r>
      <w:del w:id="70" w:author="Yurik" w:date="2018-08-08T22:30:00Z">
        <w:r w:rsidR="009B36F1" w:rsidDel="00E9735B">
          <w:delText xml:space="preserve">in this case </w:delText>
        </w:r>
      </w:del>
      <w:ins w:id="71" w:author="Yurik" w:date="2018-08-08T22:30:00Z">
        <w:r w:rsidR="00E9735B">
          <w:t xml:space="preserve">do </w:t>
        </w:r>
      </w:ins>
      <w:r w:rsidR="009B36F1">
        <w:t>overlap</w:t>
      </w:r>
      <w:ins w:id="72" w:author="Yurik" w:date="2018-08-08T22:30:00Z">
        <w:r w:rsidR="00E9735B">
          <w:t xml:space="preserve"> in this else statement</w:t>
        </w:r>
      </w:ins>
      <w:r w:rsidR="009B36F1">
        <w:t xml:space="preserve">, the significance sum </w:t>
      </w:r>
      <w:del w:id="73" w:author="Yurik" w:date="2018-08-08T22:30:00Z">
        <w:r w:rsidR="00996820" w:rsidDel="00E9735B">
          <w:delText>can be</w:delText>
        </w:r>
      </w:del>
      <w:ins w:id="74" w:author="Yurik" w:date="2018-08-08T22:30:00Z">
        <w:r w:rsidR="00E9735B">
          <w:t>is</w:t>
        </w:r>
      </w:ins>
      <w:r w:rsidR="00996820">
        <w:t xml:space="preserve"> used to rank the mass fragment combinations. </w:t>
      </w:r>
    </w:p>
    <w:p w14:paraId="0F1D4805" w14:textId="77777777" w:rsidR="00996820" w:rsidRDefault="00996820" w:rsidP="00996820">
      <w:pPr>
        <w:pStyle w:val="ListParagraph"/>
        <w:numPr>
          <w:ilvl w:val="2"/>
          <w:numId w:val="2"/>
        </w:numPr>
      </w:pPr>
      <w:r>
        <w:t xml:space="preserve">The count of solved molecules </w:t>
      </w:r>
      <w:ins w:id="75" w:author="Yurik" w:date="2018-08-08T22:30:00Z">
        <w:r w:rsidR="00E9735B">
          <w:t xml:space="preserve">(the </w:t>
        </w:r>
      </w:ins>
      <w:proofErr w:type="gramStart"/>
      <w:ins w:id="76" w:author="Yurik" w:date="2018-08-08T22:31:00Z">
        <w:r w:rsidR="00E9735B">
          <w:t xml:space="preserve">solvability </w:t>
        </w:r>
      </w:ins>
      <w:ins w:id="77" w:author="Yurik" w:date="2018-08-08T22:30:00Z">
        <w:r w:rsidR="00E9735B">
          <w:t xml:space="preserve"> part</w:t>
        </w:r>
        <w:proofErr w:type="gramEnd"/>
        <w:r w:rsidR="00E9735B">
          <w:t xml:space="preserve"> of the objective function) </w:t>
        </w:r>
      </w:ins>
      <w:r>
        <w:t xml:space="preserve">and the </w:t>
      </w:r>
      <w:del w:id="78" w:author="Yurik" w:date="2018-08-08T22:30:00Z">
        <w:r w:rsidDel="00E9735B">
          <w:delText>objective function</w:delText>
        </w:r>
      </w:del>
      <w:ins w:id="79" w:author="Yurik" w:date="2018-08-08T22:31:00Z">
        <w:r w:rsidR="00E9735B">
          <w:t xml:space="preserve">other </w:t>
        </w:r>
      </w:ins>
      <w:ins w:id="80" w:author="Yurik" w:date="2018-08-08T22:30:00Z">
        <w:r w:rsidR="00E9735B">
          <w:t>sum term (</w:t>
        </w:r>
      </w:ins>
      <w:ins w:id="81" w:author="Yurik" w:date="2018-08-08T22:31:00Z">
        <w:r w:rsidR="00E9735B">
          <w:t>the intensity part of the objective function)</w:t>
        </w:r>
      </w:ins>
      <w:r>
        <w:t xml:space="preserve"> value will be stored in a tuple and passed to the store and pop function.</w:t>
      </w:r>
    </w:p>
    <w:p w14:paraId="7160ABC6" w14:textId="77777777" w:rsidR="00996820" w:rsidRDefault="00996820" w:rsidP="00996820">
      <w:pPr>
        <w:pStyle w:val="ListParagraph"/>
        <w:numPr>
          <w:ilvl w:val="2"/>
          <w:numId w:val="2"/>
        </w:numPr>
      </w:pPr>
      <w:r>
        <w:t xml:space="preserve">The top mass fragment combination in the list of </w:t>
      </w:r>
      <w:proofErr w:type="spellStart"/>
      <w:r>
        <w:t>extentOfSLSUniqueSolvableFragements</w:t>
      </w:r>
      <w:proofErr w:type="spellEnd"/>
      <w:r>
        <w:t xml:space="preserve"> will be returned to the user in the form of a reference file. The other fragment combinations will be printed</w:t>
      </w:r>
      <w:ins w:id="82" w:author="Yurik" w:date="2018-08-08T22:35:00Z">
        <w:r w:rsidR="00FA0D0E">
          <w:t xml:space="preserve"> to another </w:t>
        </w:r>
        <w:r w:rsidR="00FA0D0E">
          <w:lastRenderedPageBreak/>
          <w:t>file (one combination per row, followed by the objective function for each combination)</w:t>
        </w:r>
      </w:ins>
      <w:r>
        <w:t>.</w:t>
      </w:r>
    </w:p>
    <w:p w14:paraId="24AAC178" w14:textId="77777777" w:rsidR="00996820" w:rsidRDefault="00996820" w:rsidP="00996820">
      <w:pPr>
        <w:pStyle w:val="ListParagraph"/>
        <w:numPr>
          <w:ilvl w:val="0"/>
          <w:numId w:val="2"/>
        </w:numPr>
      </w:pPr>
      <w:r>
        <w:t xml:space="preserve">FUTURE WORK: </w:t>
      </w:r>
    </w:p>
    <w:p w14:paraId="45CCD9DB" w14:textId="77777777" w:rsidR="00996820" w:rsidRDefault="00996820" w:rsidP="00996820">
      <w:pPr>
        <w:pStyle w:val="ListParagraph"/>
        <w:numPr>
          <w:ilvl w:val="1"/>
          <w:numId w:val="2"/>
        </w:numPr>
      </w:pPr>
      <w:r>
        <w:t xml:space="preserve">In the future, </w:t>
      </w:r>
      <w:del w:id="83" w:author="Yurik" w:date="2018-08-08T22:37:00Z">
        <w:r w:rsidDel="00FA0D0E">
          <w:delText xml:space="preserve">the sum of the square roots should be used for </w:delText>
        </w:r>
      </w:del>
      <w:ins w:id="84" w:author="Yurik" w:date="2018-08-08T22:37:00Z">
        <w:r w:rsidR="00FA0D0E">
          <w:t xml:space="preserve">when calculating </w:t>
        </w:r>
        <w:proofErr w:type="spellStart"/>
        <w:r w:rsidR="00FA0D0E">
          <w:t>z</w:t>
        </w:r>
        <w:r w:rsidR="00FA0D0E" w:rsidRPr="00FA0D0E">
          <w:rPr>
            <w:vertAlign w:val="subscript"/>
            <w:rPrChange w:id="85" w:author="Yurik" w:date="2018-08-08T22:38:00Z">
              <w:rPr/>
            </w:rPrChange>
          </w:rPr>
          <w:t>I</w:t>
        </w:r>
      </w:ins>
      <w:proofErr w:type="spellEnd"/>
      <w:ins w:id="86" w:author="Yurik" w:date="2018-08-08T22:38:00Z">
        <w:r w:rsidR="00FA0D0E">
          <w:t>,</w:t>
        </w:r>
      </w:ins>
      <w:ins w:id="87" w:author="Yurik" w:date="2018-08-08T22:37:00Z">
        <w:r w:rsidR="00FA0D0E">
          <w:t xml:space="preserve"> </w:t>
        </w:r>
      </w:ins>
      <w:r>
        <w:t xml:space="preserve">the molecules that can be solved </w:t>
      </w:r>
      <w:ins w:id="88" w:author="Yurik" w:date="2018-08-08T22:37:00Z">
        <w:r w:rsidR="00FA0D0E">
          <w:t xml:space="preserve">should be subtracted </w:t>
        </w:r>
      </w:ins>
      <w:r>
        <w:t xml:space="preserve">and the significance sum only used for the remaining molecules. </w:t>
      </w:r>
      <w:del w:id="89" w:author="Yurik" w:date="2018-08-08T22:38:00Z">
        <w:r w:rsidDel="00FA0D0E">
          <w:delText>This may require the use of weighting between the sum of the square roots and the significance sum.</w:delText>
        </w:r>
      </w:del>
    </w:p>
    <w:p w14:paraId="5ECE886A" w14:textId="77777777" w:rsidR="00996820" w:rsidRDefault="00FA0D0E" w:rsidP="00996820">
      <w:pPr>
        <w:pStyle w:val="ListParagraph"/>
        <w:numPr>
          <w:ilvl w:val="1"/>
          <w:numId w:val="2"/>
        </w:numPr>
      </w:pPr>
      <w:ins w:id="90" w:author="Yurik" w:date="2018-08-08T22:38:00Z">
        <w:r>
          <w:t xml:space="preserve">With the above step of the future work completed, </w:t>
        </w:r>
      </w:ins>
      <w:del w:id="91" w:author="Yurik" w:date="2018-08-08T22:38:00Z">
        <w:r w:rsidR="00996820" w:rsidDel="00FA0D0E">
          <w:delText>A</w:delText>
        </w:r>
      </w:del>
      <w:ins w:id="92" w:author="Yurik" w:date="2018-08-08T22:38:00Z">
        <w:r>
          <w:t>a</w:t>
        </w:r>
      </w:ins>
      <w:r w:rsidR="00996820">
        <w:t xml:space="preserve">n </w:t>
      </w:r>
      <w:proofErr w:type="spellStart"/>
      <w:proofErr w:type="gramStart"/>
      <w:r w:rsidR="00451ECA">
        <w:t>ExtentOf</w:t>
      </w:r>
      <w:r w:rsidR="00996820">
        <w:t>SLSCommonSolvable</w:t>
      </w:r>
      <w:proofErr w:type="spellEnd"/>
      <w:r w:rsidR="00451ECA">
        <w:t>(</w:t>
      </w:r>
      <w:proofErr w:type="gramEnd"/>
      <w:r w:rsidR="00451ECA">
        <w:t>)</w:t>
      </w:r>
      <w:r w:rsidR="00996820">
        <w:t xml:space="preserve"> will be created to </w:t>
      </w:r>
      <w:r w:rsidR="00451ECA">
        <w:t>determine the best mass fragments for the SLS Common method</w:t>
      </w:r>
      <w:ins w:id="93" w:author="Yurik" w:date="2018-08-08T22:38:00Z">
        <w:r>
          <w:t xml:space="preserve"> </w:t>
        </w:r>
      </w:ins>
      <w:r w:rsidR="00451ECA">
        <w:t>.</w:t>
      </w:r>
    </w:p>
    <w:sectPr w:rsidR="00996820" w:rsidSect="00F77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Yurik" w:date="2018-08-08T22:05:00Z" w:initials="Y">
    <w:p w14:paraId="34542CE4" w14:textId="19161104" w:rsidR="00FD0F25" w:rsidRDefault="00FD0F25">
      <w:pPr>
        <w:pStyle w:val="CommentText"/>
      </w:pPr>
      <w:r>
        <w:rPr>
          <w:rStyle w:val="CommentReference"/>
        </w:rPr>
        <w:annotationRef/>
      </w:r>
      <w:r>
        <w:t xml:space="preserve">Do not call this </w:t>
      </w:r>
      <w:proofErr w:type="spellStart"/>
      <w:r w:rsidR="009C7C7D">
        <w:t>truncatedProvided</w:t>
      </w:r>
      <w:proofErr w:type="spellEnd"/>
      <w:r>
        <w:t xml:space="preserve"> Ref. This sounds like what the algorithm has </w:t>
      </w:r>
      <w:proofErr w:type="spellStart"/>
      <w:r w:rsidR="009C7C7D">
        <w:t>truncatedProvided</w:t>
      </w:r>
      <w:proofErr w:type="spellEnd"/>
      <w:r>
        <w:t>. It should be provided or simply reference patterns. Provided makes the most sense.</w:t>
      </w:r>
    </w:p>
    <w:p w14:paraId="1C4AED43" w14:textId="77777777" w:rsidR="00FD0F25" w:rsidRDefault="00FD0F25">
      <w:pPr>
        <w:pStyle w:val="CommentText"/>
      </w:pPr>
    </w:p>
    <w:p w14:paraId="017CF34B" w14:textId="151C0667" w:rsidR="00FD0F25" w:rsidRDefault="00FD0F25">
      <w:pPr>
        <w:pStyle w:val="CommentText"/>
      </w:pPr>
      <w:r>
        <w:t xml:space="preserve">You can probably replace all in this document to replace </w:t>
      </w:r>
      <w:proofErr w:type="spellStart"/>
      <w:r w:rsidR="009C7C7D">
        <w:t>truncatedProvided</w:t>
      </w:r>
      <w:proofErr w:type="spellEnd"/>
      <w:r>
        <w:t xml:space="preserve"> with provided.</w:t>
      </w:r>
    </w:p>
  </w:comment>
  <w:comment w:id="3" w:author="Andrea Kraetz" w:date="2018-08-10T10:08:00Z" w:initials="AK">
    <w:p w14:paraId="6F2E53BD" w14:textId="745FFB30" w:rsidR="009C7C7D" w:rsidRDefault="009C7C7D">
      <w:pPr>
        <w:pStyle w:val="CommentText"/>
      </w:pPr>
      <w:r>
        <w:rPr>
          <w:rStyle w:val="CommentReference"/>
        </w:rPr>
        <w:annotationRef/>
      </w:r>
      <w:r>
        <w:t xml:space="preserve">I replaced with </w:t>
      </w:r>
      <w:proofErr w:type="spellStart"/>
      <w:r>
        <w:t>truncatedProvided</w:t>
      </w:r>
      <w:proofErr w:type="spellEnd"/>
      <w:r>
        <w:t xml:space="preserve"> because it contains the mass fragments that were selected </w:t>
      </w:r>
    </w:p>
  </w:comment>
  <w:comment w:id="22" w:author="Yurik" w:date="2018-08-08T22:05:00Z" w:initials="Y">
    <w:p w14:paraId="318E3074" w14:textId="77777777" w:rsidR="00FD0F25" w:rsidRDefault="00FD0F25">
      <w:pPr>
        <w:pStyle w:val="CommentText"/>
      </w:pPr>
      <w:r>
        <w:rPr>
          <w:rStyle w:val="CommentReference"/>
        </w:rPr>
        <w:annotationRef/>
      </w:r>
      <w:r>
        <w:t>This is not specific enough</w:t>
      </w:r>
    </w:p>
  </w:comment>
  <w:comment w:id="27" w:author="Yurik" w:date="2018-08-08T22:06:00Z" w:initials="Y">
    <w:p w14:paraId="36E5B26D" w14:textId="77777777" w:rsidR="00FD0F25" w:rsidRDefault="00FD0F25">
      <w:pPr>
        <w:pStyle w:val="CommentText"/>
      </w:pPr>
      <w:r>
        <w:rPr>
          <w:rStyle w:val="CommentReference"/>
        </w:rPr>
        <w:annotationRef/>
      </w:r>
      <w:r>
        <w:t xml:space="preserve">we don't want to store mass fragments, we want to store truncated mass fragmentation patterns, or maybe we should call it </w:t>
      </w:r>
      <w:proofErr w:type="spellStart"/>
      <w:r>
        <w:t>reducedFragmentationPatterns</w:t>
      </w:r>
      <w:proofErr w:type="spellEnd"/>
      <w:r>
        <w:t xml:space="preserve"> which is probably a better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7CF34B" w15:done="0"/>
  <w15:commentEx w15:paraId="6F2E53BD" w15:paraIdParent="017CF34B" w15:done="0"/>
  <w15:commentEx w15:paraId="318E3074" w15:done="0"/>
  <w15:commentEx w15:paraId="36E5B2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64766"/>
    <w:multiLevelType w:val="hybridMultilevel"/>
    <w:tmpl w:val="1200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7664B"/>
    <w:multiLevelType w:val="hybridMultilevel"/>
    <w:tmpl w:val="6ED20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Kraetz">
    <w15:presenceInfo w15:providerId="Windows Live" w15:userId="ada1366d63e3d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C35648D-6905-4556-81E5-52EA1DC4C2F3}"/>
    <w:docVar w:name="dgnword-eventsink" w:val="115345896"/>
  </w:docVars>
  <w:rsids>
    <w:rsidRoot w:val="00D82A10"/>
    <w:rsid w:val="00113B61"/>
    <w:rsid w:val="00373337"/>
    <w:rsid w:val="00451ECA"/>
    <w:rsid w:val="005D232D"/>
    <w:rsid w:val="00693B4A"/>
    <w:rsid w:val="00996820"/>
    <w:rsid w:val="009B36F1"/>
    <w:rsid w:val="009C7C7D"/>
    <w:rsid w:val="00B31BEA"/>
    <w:rsid w:val="00D82A10"/>
    <w:rsid w:val="00D931F3"/>
    <w:rsid w:val="00DD6313"/>
    <w:rsid w:val="00E9735B"/>
    <w:rsid w:val="00F77D4E"/>
    <w:rsid w:val="00FA0D0E"/>
    <w:rsid w:val="00FD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AF3A"/>
  <w15:docId w15:val="{03F0FB12-7742-44F1-AF58-3732FB39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3"/>
    <w:pPr>
      <w:ind w:left="720"/>
      <w:contextualSpacing/>
    </w:pPr>
  </w:style>
  <w:style w:type="character" w:styleId="CommentReference">
    <w:name w:val="annotation reference"/>
    <w:basedOn w:val="DefaultParagraphFont"/>
    <w:uiPriority w:val="99"/>
    <w:semiHidden/>
    <w:unhideWhenUsed/>
    <w:rsid w:val="00FD0F25"/>
    <w:rPr>
      <w:sz w:val="16"/>
      <w:szCs w:val="16"/>
    </w:rPr>
  </w:style>
  <w:style w:type="paragraph" w:styleId="CommentText">
    <w:name w:val="annotation text"/>
    <w:basedOn w:val="Normal"/>
    <w:link w:val="CommentTextChar"/>
    <w:uiPriority w:val="99"/>
    <w:semiHidden/>
    <w:unhideWhenUsed/>
    <w:rsid w:val="00FD0F25"/>
    <w:pPr>
      <w:spacing w:line="240" w:lineRule="auto"/>
    </w:pPr>
    <w:rPr>
      <w:sz w:val="20"/>
      <w:szCs w:val="20"/>
    </w:rPr>
  </w:style>
  <w:style w:type="character" w:customStyle="1" w:styleId="CommentTextChar">
    <w:name w:val="Comment Text Char"/>
    <w:basedOn w:val="DefaultParagraphFont"/>
    <w:link w:val="CommentText"/>
    <w:uiPriority w:val="99"/>
    <w:semiHidden/>
    <w:rsid w:val="00FD0F25"/>
    <w:rPr>
      <w:sz w:val="20"/>
      <w:szCs w:val="20"/>
    </w:rPr>
  </w:style>
  <w:style w:type="paragraph" w:styleId="CommentSubject">
    <w:name w:val="annotation subject"/>
    <w:basedOn w:val="CommentText"/>
    <w:next w:val="CommentText"/>
    <w:link w:val="CommentSubjectChar"/>
    <w:uiPriority w:val="99"/>
    <w:semiHidden/>
    <w:unhideWhenUsed/>
    <w:rsid w:val="00FD0F25"/>
    <w:rPr>
      <w:b/>
      <w:bCs/>
    </w:rPr>
  </w:style>
  <w:style w:type="character" w:customStyle="1" w:styleId="CommentSubjectChar">
    <w:name w:val="Comment Subject Char"/>
    <w:basedOn w:val="CommentTextChar"/>
    <w:link w:val="CommentSubject"/>
    <w:uiPriority w:val="99"/>
    <w:semiHidden/>
    <w:rsid w:val="00FD0F25"/>
    <w:rPr>
      <w:b/>
      <w:bCs/>
      <w:sz w:val="20"/>
      <w:szCs w:val="20"/>
    </w:rPr>
  </w:style>
  <w:style w:type="paragraph" w:styleId="BalloonText">
    <w:name w:val="Balloon Text"/>
    <w:basedOn w:val="Normal"/>
    <w:link w:val="BalloonTextChar"/>
    <w:uiPriority w:val="99"/>
    <w:semiHidden/>
    <w:unhideWhenUsed/>
    <w:rsid w:val="00FD0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Kraetz</dc:creator>
  <cp:lastModifiedBy>Andrea Kraetz</cp:lastModifiedBy>
  <cp:revision>2</cp:revision>
  <dcterms:created xsi:type="dcterms:W3CDTF">2018-08-10T14:16:00Z</dcterms:created>
  <dcterms:modified xsi:type="dcterms:W3CDTF">2018-08-10T14:16:00Z</dcterms:modified>
</cp:coreProperties>
</file>